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5DEF" w:rsidRDefault="00A65DEF">
      <w:pPr>
        <w:shd w:val="clear" w:color="auto" w:fill="FFFFFF"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Name: Aditya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Sharad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Deshmukh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A65DEF" w:rsidRDefault="00A65DEF">
      <w:pPr>
        <w:shd w:val="clear" w:color="auto" w:fill="FFFFFF"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MIS: 612203036</w:t>
      </w:r>
    </w:p>
    <w:p w:rsidR="00596DBC" w:rsidRDefault="00000000">
      <w:pPr>
        <w:shd w:val="clear" w:color="auto" w:fill="FFFFFF"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Assignment 3: SQL DDL and updates</w:t>
      </w:r>
    </w:p>
    <w:p w:rsidR="00596DBC" w:rsidRDefault="00596DBC">
      <w:pPr>
        <w:shd w:val="clear" w:color="auto" w:fill="FFFFFF"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596DBC" w:rsidRDefault="00000000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Statement : Write the DDL and DML statements for the following.</w:t>
      </w:r>
    </w:p>
    <w:p w:rsidR="00596DBC" w:rsidRDefault="00596DBC">
      <w:pPr>
        <w:shd w:val="clear" w:color="auto" w:fill="FFFFFF"/>
        <w:spacing w:after="0" w:line="10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6DBC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Each offering of a course (i.e. a section) can have many Teaching assistants; each teaching assistant is a student.  Extend the existing schema(Add/Alter tables) to accommodate this requirement.</w:t>
      </w:r>
    </w:p>
    <w:p w:rsidR="00596DBC" w:rsidRDefault="00596DBC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6DBC" w:rsidRDefault="0000000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-&gt;ALTER TABLE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teaching_assistant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DROP FOREIGN KEY teaching_assistant_ibfk_1;</w:t>
      </w:r>
    </w:p>
    <w:p w:rsidR="00596DBC" w:rsidRDefault="0000000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-&gt;ALTER TABLE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teaching_assistant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DROP FOREIGN KEY teaching_assistant_ibfk_2;</w:t>
      </w:r>
    </w:p>
    <w:p w:rsidR="00596DBC" w:rsidRDefault="0000000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-&gt;ALTER TABLE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teaching_assistant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DROP PRIMARY KEY;</w:t>
      </w:r>
    </w:p>
    <w:p w:rsidR="00596DBC" w:rsidRDefault="0000000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-&gt;ALTER TABLE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teaching_assistant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96DBC" w:rsidRDefault="0000000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-&gt; ADD CONSTRAINT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teaching_assistant_fk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96DBC" w:rsidRDefault="0000000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-&gt; FOREIGN KEY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sec_id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semester, year) </w:t>
      </w:r>
    </w:p>
    <w:p w:rsidR="00596DBC" w:rsidRDefault="0000000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-&gt; REFERENCES section(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sec_id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semester, year) </w:t>
      </w:r>
    </w:p>
    <w:p w:rsidR="00596DBC" w:rsidRDefault="0000000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-&gt; ON DELETE CASCADE;</w:t>
      </w:r>
    </w:p>
    <w:p w:rsidR="00596DBC" w:rsidRDefault="0000000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 ALTER TABLE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teaching_assistant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596DBC" w:rsidRDefault="0000000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-&gt;ADD CONSTRAINT teaching_assistant_fk2  </w:t>
      </w:r>
    </w:p>
    <w:p w:rsidR="00596DBC" w:rsidRDefault="0000000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-&gt;FOREIGN KEY (ID) REFERENCES student(ID) ON DELETE CASCADE;</w:t>
      </w:r>
    </w:p>
    <w:p w:rsidR="00596DBC" w:rsidRDefault="00596DBC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6DBC" w:rsidRDefault="00596DBC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6DBC" w:rsidRDefault="0000000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select * from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teaching_assistant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96DBC" w:rsidRDefault="0000000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+-------+-----------+--------+----------+------+</w:t>
      </w:r>
    </w:p>
    <w:p w:rsidR="00596DBC" w:rsidRDefault="0000000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| ID    |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sec_id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semester | year |</w:t>
      </w:r>
    </w:p>
    <w:p w:rsidR="00596DBC" w:rsidRDefault="0000000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+-------+-----------+--------+----------+------+</w:t>
      </w:r>
    </w:p>
    <w:p w:rsidR="00596DBC" w:rsidRDefault="0000000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| 00128 | BIO-101   | 1      | Summer   | 2009 |</w:t>
      </w:r>
    </w:p>
    <w:p w:rsidR="00596DBC" w:rsidRDefault="0000000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| 12345 | BIO-101   | 1      | Summer   | 2009 |</w:t>
      </w:r>
    </w:p>
    <w:p w:rsidR="00596DBC" w:rsidRDefault="0000000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+-------+-----------+--------+----------+------+</w:t>
      </w:r>
    </w:p>
    <w:p w:rsidR="00596DBC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According to the existing schema, one student can have only one advisor.</w:t>
      </w:r>
    </w:p>
    <w:p w:rsidR="00596DBC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Alter the schema to allow a student to have multiple advisors and make sure that you are able to insert multiple advisors for a student.</w:t>
      </w:r>
    </w:p>
    <w:p w:rsidR="00596DBC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-&gt;SHOW CREATE TABLE advisor;</w:t>
      </w:r>
    </w:p>
    <w:p w:rsidR="00596DBC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-&gt;ALTER TABLE advisor DROP FOREIGN KEY advisor_ibfk_2;</w:t>
      </w:r>
    </w:p>
    <w:p w:rsidR="00596DBC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→ ALTER TABLE advisor DROP PRIMARY KEY;</w:t>
      </w:r>
    </w:p>
    <w:p w:rsidR="00596DBC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-&gt;ALTER TABLE advisor ADD CONSTRAINT advisor_ibfk_2 FOREIGN KEY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 REFERENCES student(ID) ON DELETE CASCADE;</w:t>
      </w:r>
    </w:p>
    <w:p w:rsidR="00596DBC" w:rsidRDefault="00596DB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6DBC" w:rsidRDefault="00596DB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6DBC" w:rsidRDefault="0000000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 INSERT INTO advisor(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s_ID,i_ID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 values("00128","10101");</w:t>
      </w:r>
    </w:p>
    <w:p w:rsidR="00596DBC" w:rsidRDefault="0000000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Query OK, 1 row affected (0.02 sec)</w:t>
      </w:r>
    </w:p>
    <w:p w:rsidR="00596DBC" w:rsidRDefault="00596DB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6DBC" w:rsidRDefault="0000000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 select * from advisor;</w:t>
      </w:r>
    </w:p>
    <w:p w:rsidR="00596DBC" w:rsidRDefault="0000000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+-------+-------+</w:t>
      </w:r>
    </w:p>
    <w:p w:rsidR="00596DBC" w:rsidRDefault="0000000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|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|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|</w:t>
      </w:r>
    </w:p>
    <w:p w:rsidR="00596DBC" w:rsidRDefault="0000000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+-------+-------+</w:t>
      </w:r>
    </w:p>
    <w:p w:rsidR="00596DBC" w:rsidRDefault="0000000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| 00128 | 45565 |</w:t>
      </w:r>
    </w:p>
    <w:p w:rsidR="00596DBC" w:rsidRDefault="0000000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| 12345 | 10101 |</w:t>
      </w:r>
    </w:p>
    <w:p w:rsidR="00596DBC" w:rsidRDefault="0000000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| 23121 | 76543 |</w:t>
      </w:r>
    </w:p>
    <w:p w:rsidR="00596DBC" w:rsidRDefault="0000000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| 44553 | 22222 |</w:t>
      </w:r>
    </w:p>
    <w:p w:rsidR="00596DBC" w:rsidRDefault="0000000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| 45678 | 22222 |</w:t>
      </w:r>
    </w:p>
    <w:p w:rsidR="00596DBC" w:rsidRDefault="0000000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| 76543 | 45565 |</w:t>
      </w:r>
    </w:p>
    <w:p w:rsidR="00596DBC" w:rsidRDefault="0000000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| 76653 | 98345 |</w:t>
      </w:r>
    </w:p>
    <w:p w:rsidR="00596DBC" w:rsidRDefault="0000000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| 98765 | 98345 |</w:t>
      </w:r>
    </w:p>
    <w:p w:rsidR="00596DBC" w:rsidRDefault="0000000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| 98988 | 76766 |</w:t>
      </w:r>
    </w:p>
    <w:p w:rsidR="00596DBC" w:rsidRDefault="0000000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| 00128 | 10101 |</w:t>
      </w:r>
    </w:p>
    <w:p w:rsidR="00596DBC" w:rsidRDefault="0000000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+-------+-------+</w:t>
      </w:r>
    </w:p>
    <w:p w:rsidR="00596DBC" w:rsidRDefault="0000000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10 rows in set (0.00 sec)</w:t>
      </w:r>
    </w:p>
    <w:p w:rsidR="00596DBC" w:rsidRDefault="00596DB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6DBC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Write SQL queries on the modified schema. You will need to insert data to ensure the query results are not empty.</w:t>
      </w:r>
    </w:p>
    <w:p w:rsidR="00596DBC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Find all students who have more than 3 advisors</w:t>
      </w:r>
    </w:p>
    <w:p w:rsidR="00596DBC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→select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advisor group by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having count &gt; 3;</w:t>
      </w:r>
    </w:p>
    <w:p w:rsidR="00596DBC" w:rsidRDefault="00596DB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6DBC" w:rsidRDefault="0000000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select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advisor group by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having count &gt; 3;</w:t>
      </w:r>
    </w:p>
    <w:p w:rsidR="00596DBC" w:rsidRDefault="0000000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ERROR 1054 (42S22): Unknown column 'count' in 'having clause'</w:t>
      </w:r>
    </w:p>
    <w:p w:rsidR="00596DBC" w:rsidRDefault="0000000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select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advisor group by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having count(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 &gt; 3;</w:t>
      </w:r>
    </w:p>
    <w:p w:rsidR="00596DBC" w:rsidRDefault="0000000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+-------+</w:t>
      </w:r>
    </w:p>
    <w:p w:rsidR="00596DBC" w:rsidRDefault="0000000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|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|</w:t>
      </w:r>
    </w:p>
    <w:p w:rsidR="00596DBC" w:rsidRDefault="0000000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+-------+</w:t>
      </w:r>
    </w:p>
    <w:p w:rsidR="00596DBC" w:rsidRDefault="0000000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| 00128 |</w:t>
      </w:r>
    </w:p>
    <w:p w:rsidR="00596DBC" w:rsidRDefault="0000000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+-------+</w:t>
      </w:r>
    </w:p>
    <w:p w:rsidR="00596DBC" w:rsidRDefault="0000000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 row in set (0.00 sec)</w:t>
      </w:r>
    </w:p>
    <w:p w:rsidR="00596DBC" w:rsidRDefault="00596DB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6DBC" w:rsidRDefault="0000000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</w:p>
    <w:p w:rsidR="00596DBC" w:rsidRDefault="00596DB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6DBC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Find all students who are co-advised by Prof. Srinivas and Prof. Ashok.</w:t>
      </w:r>
    </w:p>
    <w:p w:rsidR="00596DBC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SELECT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S.name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96DBC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student S </w:t>
      </w:r>
    </w:p>
    <w:p w:rsidR="00596DBC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LEFT JOIN </w:t>
      </w:r>
    </w:p>
    <w:p w:rsidR="00596DBC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advisor A on S.ID =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A.s_ID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A.i_ID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"10101" ||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A.i_ID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"99999" GROUP BY S.ID HAVING COUNT(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A.i_ID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 =  2;</w:t>
      </w:r>
    </w:p>
    <w:p w:rsidR="00596DBC" w:rsidRDefault="00596D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6DBC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+-------+</w:t>
      </w:r>
    </w:p>
    <w:p w:rsidR="00596DBC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| name  |</w:t>
      </w:r>
    </w:p>
    <w:p w:rsidR="00596DBC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+-------+</w:t>
      </w:r>
    </w:p>
    <w:p w:rsidR="00596DBC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| Zhang |</w:t>
      </w:r>
    </w:p>
    <w:p w:rsidR="00596DBC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+-------+</w:t>
      </w:r>
    </w:p>
    <w:p w:rsidR="00596DBC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Find students advised by instructors from different departments. Etc.</w:t>
      </w:r>
    </w:p>
    <w:p w:rsidR="00596DBC" w:rsidRDefault="00000000">
      <w:pPr>
        <w:pStyle w:val="ListParagraph"/>
        <w:numPr>
          <w:ilvl w:val="0"/>
          <w:numId w:val="3"/>
        </w:numPr>
        <w:rPr>
          <w:ins w:id="0" w:author="Unknown Author" w:date="2024-08-27T18:15:00Z"/>
          <w:color w:val="111111"/>
        </w:rPr>
      </w:pPr>
      <w:proofErr w:type="spellStart"/>
      <w:ins w:id="1" w:author="Unknown Author" w:date="2024-08-27T18:15:00Z">
        <w:r>
          <w:rPr>
            <w:rFonts w:ascii="Times New Roman" w:hAnsi="Times New Roman" w:cs="Times New Roman"/>
            <w:color w:val="111111"/>
            <w:sz w:val="24"/>
            <w:szCs w:val="24"/>
          </w:rPr>
          <w:t>mysql</w:t>
        </w:r>
        <w:proofErr w:type="spellEnd"/>
        <w:r>
          <w:rPr>
            <w:rFonts w:ascii="Times New Roman" w:hAnsi="Times New Roman" w:cs="Times New Roman"/>
            <w:color w:val="111111"/>
            <w:sz w:val="24"/>
            <w:szCs w:val="24"/>
          </w:rPr>
          <w:t xml:space="preserve">&gt; SELECT </w:t>
        </w:r>
        <w:proofErr w:type="spellStart"/>
        <w:r>
          <w:rPr>
            <w:rFonts w:ascii="Times New Roman" w:hAnsi="Times New Roman" w:cs="Times New Roman"/>
            <w:color w:val="111111"/>
            <w:sz w:val="24"/>
            <w:szCs w:val="24"/>
          </w:rPr>
          <w:t>S.name</w:t>
        </w:r>
        <w:proofErr w:type="spellEnd"/>
        <w:r>
          <w:rPr>
            <w:rFonts w:ascii="Times New Roman" w:hAnsi="Times New Roman" w:cs="Times New Roman"/>
            <w:color w:val="111111"/>
            <w:sz w:val="24"/>
            <w:szCs w:val="24"/>
          </w:rPr>
          <w:t xml:space="preserve">, COUNT(DISTINCT </w:t>
        </w:r>
        <w:proofErr w:type="spellStart"/>
        <w:r>
          <w:rPr>
            <w:rFonts w:ascii="Times New Roman" w:hAnsi="Times New Roman" w:cs="Times New Roman"/>
            <w:color w:val="111111"/>
            <w:sz w:val="24"/>
            <w:szCs w:val="24"/>
          </w:rPr>
          <w:t>I.dept_name</w:t>
        </w:r>
        <w:proofErr w:type="spellEnd"/>
        <w:r>
          <w:rPr>
            <w:rFonts w:ascii="Times New Roman" w:hAnsi="Times New Roman" w:cs="Times New Roman"/>
            <w:color w:val="111111"/>
            <w:sz w:val="24"/>
            <w:szCs w:val="24"/>
          </w:rPr>
          <w:t xml:space="preserve">) AS </w:t>
        </w:r>
        <w:proofErr w:type="spellStart"/>
        <w:r>
          <w:rPr>
            <w:rFonts w:ascii="Times New Roman" w:hAnsi="Times New Roman" w:cs="Times New Roman"/>
            <w:color w:val="111111"/>
            <w:sz w:val="24"/>
            <w:szCs w:val="24"/>
          </w:rPr>
          <w:t>dept_count</w:t>
        </w:r>
        <w:proofErr w:type="spellEnd"/>
      </w:ins>
    </w:p>
    <w:p w:rsidR="00596DBC" w:rsidRDefault="00000000">
      <w:pPr>
        <w:pStyle w:val="ListParagraph"/>
        <w:numPr>
          <w:ilvl w:val="0"/>
          <w:numId w:val="3"/>
        </w:numPr>
        <w:rPr>
          <w:ins w:id="2" w:author="Unknown Author" w:date="2024-08-27T18:15:00Z"/>
          <w:color w:val="111111"/>
        </w:rPr>
      </w:pPr>
      <w:ins w:id="3" w:author="Unknown Author" w:date="2024-08-27T18:15:00Z">
        <w:r>
          <w:rPr>
            <w:rFonts w:ascii="Times New Roman" w:hAnsi="Times New Roman" w:cs="Times New Roman"/>
            <w:color w:val="111111"/>
            <w:sz w:val="24"/>
            <w:szCs w:val="24"/>
          </w:rPr>
          <w:t xml:space="preserve">    -&gt; FROM student S</w:t>
        </w:r>
      </w:ins>
    </w:p>
    <w:p w:rsidR="00596DBC" w:rsidRDefault="00000000">
      <w:pPr>
        <w:pStyle w:val="ListParagraph"/>
        <w:numPr>
          <w:ilvl w:val="0"/>
          <w:numId w:val="3"/>
        </w:numPr>
        <w:rPr>
          <w:ins w:id="4" w:author="Unknown Author" w:date="2024-08-27T18:15:00Z"/>
          <w:color w:val="111111"/>
        </w:rPr>
      </w:pPr>
      <w:ins w:id="5" w:author="Unknown Author" w:date="2024-08-27T18:15:00Z">
        <w:r>
          <w:rPr>
            <w:rFonts w:ascii="Times New Roman" w:hAnsi="Times New Roman" w:cs="Times New Roman"/>
            <w:color w:val="111111"/>
            <w:sz w:val="24"/>
            <w:szCs w:val="24"/>
          </w:rPr>
          <w:t xml:space="preserve">    -&gt; JOIN advisor A ON S.ID = </w:t>
        </w:r>
        <w:proofErr w:type="spellStart"/>
        <w:r>
          <w:rPr>
            <w:rFonts w:ascii="Times New Roman" w:hAnsi="Times New Roman" w:cs="Times New Roman"/>
            <w:color w:val="111111"/>
            <w:sz w:val="24"/>
            <w:szCs w:val="24"/>
          </w:rPr>
          <w:t>A.s_ID</w:t>
        </w:r>
        <w:proofErr w:type="spellEnd"/>
      </w:ins>
    </w:p>
    <w:p w:rsidR="00596DBC" w:rsidRDefault="00000000">
      <w:pPr>
        <w:pStyle w:val="ListParagraph"/>
        <w:numPr>
          <w:ilvl w:val="0"/>
          <w:numId w:val="3"/>
        </w:numPr>
        <w:rPr>
          <w:ins w:id="6" w:author="Unknown Author" w:date="2024-08-27T18:15:00Z"/>
          <w:color w:val="111111"/>
        </w:rPr>
      </w:pPr>
      <w:ins w:id="7" w:author="Unknown Author" w:date="2024-08-27T18:15:00Z">
        <w:r>
          <w:rPr>
            <w:rFonts w:ascii="Times New Roman" w:hAnsi="Times New Roman" w:cs="Times New Roman"/>
            <w:color w:val="111111"/>
            <w:sz w:val="24"/>
            <w:szCs w:val="24"/>
          </w:rPr>
          <w:t xml:space="preserve">    -&gt; JOIN instructor I ON </w:t>
        </w:r>
        <w:proofErr w:type="spellStart"/>
        <w:r>
          <w:rPr>
            <w:rFonts w:ascii="Times New Roman" w:hAnsi="Times New Roman" w:cs="Times New Roman"/>
            <w:color w:val="111111"/>
            <w:sz w:val="24"/>
            <w:szCs w:val="24"/>
          </w:rPr>
          <w:t>A.i_ID</w:t>
        </w:r>
        <w:proofErr w:type="spellEnd"/>
        <w:r>
          <w:rPr>
            <w:rFonts w:ascii="Times New Roman" w:hAnsi="Times New Roman" w:cs="Times New Roman"/>
            <w:color w:val="111111"/>
            <w:sz w:val="24"/>
            <w:szCs w:val="24"/>
          </w:rPr>
          <w:t xml:space="preserve"> = I.ID</w:t>
        </w:r>
      </w:ins>
    </w:p>
    <w:p w:rsidR="00596DBC" w:rsidRDefault="00000000">
      <w:pPr>
        <w:pStyle w:val="ListParagraph"/>
        <w:numPr>
          <w:ilvl w:val="0"/>
          <w:numId w:val="3"/>
        </w:numPr>
        <w:rPr>
          <w:ins w:id="8" w:author="Unknown Author" w:date="2024-08-27T18:15:00Z"/>
          <w:color w:val="111111"/>
        </w:rPr>
      </w:pPr>
      <w:ins w:id="9" w:author="Unknown Author" w:date="2024-08-27T18:15:00Z">
        <w:r>
          <w:rPr>
            <w:rFonts w:ascii="Times New Roman" w:hAnsi="Times New Roman" w:cs="Times New Roman"/>
            <w:color w:val="111111"/>
            <w:sz w:val="24"/>
            <w:szCs w:val="24"/>
          </w:rPr>
          <w:t xml:space="preserve">    -&gt; GROUP BY S.ID</w:t>
        </w:r>
      </w:ins>
    </w:p>
    <w:p w:rsidR="00596DBC" w:rsidRDefault="00000000">
      <w:pPr>
        <w:pStyle w:val="ListParagraph"/>
        <w:numPr>
          <w:ilvl w:val="0"/>
          <w:numId w:val="3"/>
        </w:numPr>
        <w:rPr>
          <w:ins w:id="10" w:author="Unknown Author" w:date="2024-08-27T18:15:00Z"/>
          <w:color w:val="111111"/>
        </w:rPr>
      </w:pPr>
      <w:ins w:id="11" w:author="Unknown Author" w:date="2024-08-27T18:15:00Z">
        <w:r>
          <w:rPr>
            <w:rFonts w:ascii="Times New Roman" w:hAnsi="Times New Roman" w:cs="Times New Roman"/>
            <w:color w:val="111111"/>
            <w:sz w:val="24"/>
            <w:szCs w:val="24"/>
          </w:rPr>
          <w:t xml:space="preserve">    -&gt; HAVING COUNT(DISTINCT </w:t>
        </w:r>
        <w:proofErr w:type="spellStart"/>
        <w:r>
          <w:rPr>
            <w:rFonts w:ascii="Times New Roman" w:hAnsi="Times New Roman" w:cs="Times New Roman"/>
            <w:color w:val="111111"/>
            <w:sz w:val="24"/>
            <w:szCs w:val="24"/>
          </w:rPr>
          <w:t>I.dept_name</w:t>
        </w:r>
        <w:proofErr w:type="spellEnd"/>
        <w:r>
          <w:rPr>
            <w:rFonts w:ascii="Times New Roman" w:hAnsi="Times New Roman" w:cs="Times New Roman"/>
            <w:color w:val="111111"/>
            <w:sz w:val="24"/>
            <w:szCs w:val="24"/>
          </w:rPr>
          <w:t>) &gt;= 2;</w:t>
        </w:r>
      </w:ins>
    </w:p>
    <w:p w:rsidR="00596DBC" w:rsidRDefault="00000000">
      <w:pPr>
        <w:pStyle w:val="ListParagraph"/>
        <w:numPr>
          <w:ilvl w:val="0"/>
          <w:numId w:val="3"/>
        </w:numPr>
        <w:rPr>
          <w:ins w:id="12" w:author="Unknown Author" w:date="2024-08-27T18:15:00Z"/>
          <w:color w:val="111111"/>
        </w:rPr>
      </w:pPr>
      <w:ins w:id="13" w:author="Unknown Author" w:date="2024-08-27T18:15:00Z">
        <w:r>
          <w:rPr>
            <w:rFonts w:ascii="Times New Roman" w:hAnsi="Times New Roman" w:cs="Times New Roman"/>
            <w:color w:val="111111"/>
            <w:sz w:val="24"/>
            <w:szCs w:val="24"/>
          </w:rPr>
          <w:t>+---------+------------+</w:t>
        </w:r>
      </w:ins>
    </w:p>
    <w:p w:rsidR="00596DBC" w:rsidRDefault="00000000">
      <w:pPr>
        <w:pStyle w:val="ListParagraph"/>
        <w:numPr>
          <w:ilvl w:val="0"/>
          <w:numId w:val="3"/>
        </w:numPr>
        <w:rPr>
          <w:ins w:id="14" w:author="Unknown Author" w:date="2024-08-27T18:15:00Z"/>
          <w:color w:val="111111"/>
        </w:rPr>
      </w:pPr>
      <w:ins w:id="15" w:author="Unknown Author" w:date="2024-08-27T18:15:00Z">
        <w:r>
          <w:rPr>
            <w:rFonts w:ascii="Times New Roman" w:hAnsi="Times New Roman" w:cs="Times New Roman"/>
            <w:color w:val="111111"/>
            <w:sz w:val="24"/>
            <w:szCs w:val="24"/>
          </w:rPr>
          <w:t xml:space="preserve">| name    | </w:t>
        </w:r>
        <w:proofErr w:type="spellStart"/>
        <w:r>
          <w:rPr>
            <w:rFonts w:ascii="Times New Roman" w:hAnsi="Times New Roman" w:cs="Times New Roman"/>
            <w:color w:val="111111"/>
            <w:sz w:val="24"/>
            <w:szCs w:val="24"/>
          </w:rPr>
          <w:t>dept_count</w:t>
        </w:r>
        <w:proofErr w:type="spellEnd"/>
        <w:r>
          <w:rPr>
            <w:rFonts w:ascii="Times New Roman" w:hAnsi="Times New Roman" w:cs="Times New Roman"/>
            <w:color w:val="111111"/>
            <w:sz w:val="24"/>
            <w:szCs w:val="24"/>
          </w:rPr>
          <w:t xml:space="preserve"> |</w:t>
        </w:r>
      </w:ins>
    </w:p>
    <w:p w:rsidR="00596DBC" w:rsidRDefault="00000000">
      <w:pPr>
        <w:pStyle w:val="ListParagraph"/>
        <w:numPr>
          <w:ilvl w:val="0"/>
          <w:numId w:val="3"/>
        </w:numPr>
        <w:rPr>
          <w:ins w:id="16" w:author="Unknown Author" w:date="2024-08-27T18:15:00Z"/>
          <w:color w:val="111111"/>
        </w:rPr>
      </w:pPr>
      <w:ins w:id="17" w:author="Unknown Author" w:date="2024-08-27T18:15:00Z">
        <w:r>
          <w:rPr>
            <w:rFonts w:ascii="Times New Roman" w:hAnsi="Times New Roman" w:cs="Times New Roman"/>
            <w:color w:val="111111"/>
            <w:sz w:val="24"/>
            <w:szCs w:val="24"/>
          </w:rPr>
          <w:t>+---------+------------+</w:t>
        </w:r>
      </w:ins>
    </w:p>
    <w:p w:rsidR="00596DBC" w:rsidRDefault="00000000">
      <w:pPr>
        <w:pStyle w:val="ListParagraph"/>
        <w:numPr>
          <w:ilvl w:val="0"/>
          <w:numId w:val="3"/>
        </w:numPr>
        <w:rPr>
          <w:ins w:id="18" w:author="Unknown Author" w:date="2024-08-27T18:15:00Z"/>
          <w:color w:val="111111"/>
        </w:rPr>
      </w:pPr>
      <w:ins w:id="19" w:author="Unknown Author" w:date="2024-08-27T18:15:00Z">
        <w:r>
          <w:rPr>
            <w:rFonts w:ascii="Times New Roman" w:hAnsi="Times New Roman" w:cs="Times New Roman"/>
            <w:color w:val="111111"/>
            <w:sz w:val="24"/>
            <w:szCs w:val="24"/>
          </w:rPr>
          <w:t>| Zhang   |          3 |</w:t>
        </w:r>
      </w:ins>
    </w:p>
    <w:p w:rsidR="00596DBC" w:rsidRDefault="00000000">
      <w:pPr>
        <w:pStyle w:val="ListParagraph"/>
        <w:numPr>
          <w:ilvl w:val="0"/>
          <w:numId w:val="3"/>
        </w:numPr>
        <w:rPr>
          <w:ins w:id="20" w:author="Unknown Author" w:date="2024-08-27T18:15:00Z"/>
          <w:color w:val="111111"/>
        </w:rPr>
      </w:pPr>
      <w:ins w:id="21" w:author="Unknown Author" w:date="2024-08-27T18:15:00Z">
        <w:r>
          <w:rPr>
            <w:rFonts w:ascii="Times New Roman" w:hAnsi="Times New Roman" w:cs="Times New Roman"/>
            <w:color w:val="111111"/>
            <w:sz w:val="24"/>
            <w:szCs w:val="24"/>
          </w:rPr>
          <w:t>| Shankar |          2 |</w:t>
        </w:r>
      </w:ins>
    </w:p>
    <w:p w:rsidR="00596DBC" w:rsidRDefault="00000000">
      <w:pPr>
        <w:pStyle w:val="ListParagraph"/>
        <w:numPr>
          <w:ilvl w:val="0"/>
          <w:numId w:val="3"/>
        </w:numPr>
        <w:rPr>
          <w:color w:val="111111"/>
        </w:rPr>
      </w:pPr>
      <w:ins w:id="22" w:author="Unknown Author" w:date="2024-08-27T18:15:00Z">
        <w:r>
          <w:rPr>
            <w:rFonts w:ascii="Times New Roman" w:hAnsi="Times New Roman" w:cs="Times New Roman"/>
            <w:color w:val="111111"/>
            <w:sz w:val="24"/>
            <w:szCs w:val="24"/>
          </w:rPr>
          <w:t>+---------+------------+</w:t>
        </w:r>
      </w:ins>
    </w:p>
    <w:p w:rsidR="00596DBC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Write SQL queries for the following:</w:t>
      </w:r>
    </w:p>
    <w:p w:rsidR="00596DBC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Delete all information in the database which is more than 10 years old. Add data as necessary to verify your query.</w:t>
      </w:r>
    </w:p>
    <w:p w:rsidR="00596DBC" w:rsidRDefault="00596DBC">
      <w:pPr>
        <w:pStyle w:val="ListParagraph"/>
        <w:rPr>
          <w:ins w:id="23" w:author="Unknown Author" w:date="2024-08-29T19:35:00Z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6DBC" w:rsidRDefault="00000000">
      <w:pPr>
        <w:pStyle w:val="ListParagraph"/>
        <w:rPr>
          <w:ins w:id="24" w:author="Unknown Author" w:date="2024-08-29T19:36:00Z"/>
          <w:rFonts w:ascii="Times New Roman" w:hAnsi="Times New Roman" w:cs="Times New Roman"/>
          <w:color w:val="000000" w:themeColor="text1"/>
          <w:sz w:val="24"/>
          <w:szCs w:val="24"/>
        </w:rPr>
      </w:pPr>
      <w:ins w:id="25" w:author="Unknown Author" w:date="2024-08-29T19:3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-&gt;</w:t>
        </w:r>
      </w:ins>
      <w:ins w:id="26" w:author="Unknown Author" w:date="2024-08-29T19:3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DELETE FROM teaches WHERE year &lt;= 2008; </w:t>
        </w:r>
      </w:ins>
    </w:p>
    <w:p w:rsidR="00596DBC" w:rsidRDefault="00000000">
      <w:pPr>
        <w:pStyle w:val="ListParagraph"/>
        <w:rPr>
          <w:ins w:id="27" w:author="Unknown Author" w:date="2024-08-29T19:36:00Z"/>
          <w:rFonts w:ascii="Times New Roman" w:hAnsi="Times New Roman" w:cs="Times New Roman"/>
          <w:color w:val="000000" w:themeColor="text1"/>
          <w:sz w:val="24"/>
          <w:szCs w:val="24"/>
        </w:rPr>
      </w:pPr>
      <w:ins w:id="28" w:author="Unknown Author" w:date="2024-08-29T19:3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DELETE FROM takes WHERE year &lt;= 2008; </w:t>
        </w:r>
      </w:ins>
    </w:p>
    <w:p w:rsidR="00596DBC" w:rsidRDefault="00000000">
      <w:pPr>
        <w:pStyle w:val="ListParagraph"/>
        <w:rPr>
          <w:ins w:id="29" w:author="Unknown Author" w:date="2024-08-29T19:36:00Z"/>
          <w:rFonts w:ascii="Times New Roman" w:hAnsi="Times New Roman" w:cs="Times New Roman"/>
          <w:color w:val="000000" w:themeColor="text1"/>
          <w:sz w:val="24"/>
          <w:szCs w:val="24"/>
        </w:rPr>
      </w:pPr>
      <w:ins w:id="30" w:author="Unknown Author" w:date="2024-08-29T19:3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DELETE FROM section WHERE year &lt;= 2008; </w:t>
        </w:r>
      </w:ins>
    </w:p>
    <w:p w:rsidR="00596DBC" w:rsidRDefault="00000000">
      <w:pPr>
        <w:pStyle w:val="ListParagraph"/>
        <w:rPr>
          <w:ins w:id="31" w:author="Unknown Author" w:date="2024-08-29T19:36:00Z"/>
          <w:rFonts w:ascii="Times New Roman" w:hAnsi="Times New Roman" w:cs="Times New Roman"/>
          <w:color w:val="000000" w:themeColor="text1"/>
          <w:sz w:val="24"/>
          <w:szCs w:val="24"/>
        </w:rPr>
      </w:pPr>
      <w:ins w:id="32" w:author="Unknown Author" w:date="2024-08-29T19:3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DELETE FROM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teaching_assistant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WHERE year &lt;= 2008;</w:t>
        </w:r>
      </w:ins>
    </w:p>
    <w:p w:rsidR="00596DBC" w:rsidRDefault="00596DBC">
      <w:pPr>
        <w:pStyle w:val="ListParagraph"/>
        <w:rPr>
          <w:ins w:id="33" w:author="Unknown Author" w:date="2024-08-29T19:36:00Z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6DBC" w:rsidRDefault="00596DB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6DBC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Delete the course CS 101.  Any course which has CS 101 as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prereq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should remove CS 101 from its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prereq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set.  Create a cascade constraint to enforce the above rule, and verify that it is working.</w:t>
      </w:r>
    </w:p>
    <w:p w:rsidR="00596DBC" w:rsidRDefault="00000000">
      <w:pPr>
        <w:rPr>
          <w:ins w:id="34" w:author="Unknown Author" w:date="2024-08-29T19:38:00Z"/>
          <w:rFonts w:ascii="Times New Roman" w:hAnsi="Times New Roman" w:cs="Times New Roman"/>
          <w:color w:val="000000" w:themeColor="text1"/>
          <w:sz w:val="24"/>
          <w:szCs w:val="24"/>
        </w:rPr>
      </w:pPr>
      <w:ins w:id="35" w:author="Unknown Author" w:date="2024-08-29T19:38:00Z">
        <w:r>
          <w:t xml:space="preserve"> -&gt;ALTER TABLE </w:t>
        </w:r>
        <w:proofErr w:type="spellStart"/>
        <w:r>
          <w:t>prereq</w:t>
        </w:r>
        <w:proofErr w:type="spellEnd"/>
        <w:r>
          <w:t xml:space="preserve"> DROP CONSTRAINT </w:t>
        </w:r>
        <w:proofErr w:type="spellStart"/>
        <w:r>
          <w:t>prereq_course_id_fkey</w:t>
        </w:r>
        <w:proofErr w:type="spellEnd"/>
        <w:r>
          <w:t>;</w:t>
        </w:r>
      </w:ins>
    </w:p>
    <w:p w:rsidR="00596DBC" w:rsidRDefault="00000000">
      <w:pPr>
        <w:rPr>
          <w:ins w:id="36" w:author="Unknown Author" w:date="2024-08-29T19:39:00Z"/>
          <w:rFonts w:ascii="Times New Roman" w:hAnsi="Times New Roman" w:cs="Times New Roman"/>
          <w:color w:val="000000" w:themeColor="text1"/>
          <w:sz w:val="24"/>
          <w:szCs w:val="24"/>
        </w:rPr>
      </w:pPr>
      <w:ins w:id="37" w:author="Unknown Author" w:date="2024-08-29T19:38:00Z">
        <w:r>
          <w:t xml:space="preserve">-&gt;ALTER TABLE </w:t>
        </w:r>
        <w:proofErr w:type="spellStart"/>
        <w:r>
          <w:t>prereq</w:t>
        </w:r>
        <w:proofErr w:type="spellEnd"/>
        <w:r>
          <w:t xml:space="preserve"> ADD CONSTRAINT </w:t>
        </w:r>
        <w:proofErr w:type="spellStart"/>
        <w:r>
          <w:t>prereq_course_id_fkey</w:t>
        </w:r>
        <w:proofErr w:type="spellEnd"/>
        <w:r>
          <w:t xml:space="preserve"> FOREIGN KEY (</w:t>
        </w:r>
        <w:proofErr w:type="spellStart"/>
        <w:r>
          <w:t>course_id</w:t>
        </w:r>
        <w:proofErr w:type="spellEnd"/>
        <w:r>
          <w:t>) REFERENCES course(</w:t>
        </w:r>
        <w:proofErr w:type="spellStart"/>
        <w:r>
          <w:t>course_id</w:t>
        </w:r>
        <w:proofErr w:type="spellEnd"/>
        <w:r>
          <w:t xml:space="preserve">) ON DELETE CASCADE; </w:t>
        </w:r>
      </w:ins>
    </w:p>
    <w:p w:rsidR="00596DBC" w:rsidRDefault="00596DBC">
      <w:pPr>
        <w:rPr>
          <w:ins w:id="38" w:author="Unknown Author" w:date="2024-08-29T19:39:00Z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6DBC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ins w:id="39" w:author="Unknown Author" w:date="2024-08-29T19:39:00Z">
        <w:r>
          <w:t xml:space="preserve">-&gt;DELETE FROM course WHERE </w:t>
        </w:r>
        <w:proofErr w:type="spellStart"/>
        <w:r>
          <w:t>course_id</w:t>
        </w:r>
        <w:proofErr w:type="spellEnd"/>
        <w:r>
          <w:t xml:space="preserve"> = 'CS101';</w:t>
        </w:r>
      </w:ins>
    </w:p>
    <w:sectPr w:rsidR="00596DB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Zen Hei"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F1FE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9F4E6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5876C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C03779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7BE10F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690298672">
    <w:abstractNumId w:val="0"/>
  </w:num>
  <w:num w:numId="2" w16cid:durableId="68159282">
    <w:abstractNumId w:val="1"/>
  </w:num>
  <w:num w:numId="3" w16cid:durableId="457574705">
    <w:abstractNumId w:val="2"/>
  </w:num>
  <w:num w:numId="4" w16cid:durableId="367537267">
    <w:abstractNumId w:val="4"/>
  </w:num>
  <w:num w:numId="5" w16cid:durableId="392701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BC"/>
    <w:rsid w:val="00596DBC"/>
    <w:rsid w:val="00A65DEF"/>
    <w:rsid w:val="00FB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9293B"/>
  <w15:docId w15:val="{ED176934-EC60-4446-BE7B-96887725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AA3"/>
    <w:pPr>
      <w:tabs>
        <w:tab w:val="left" w:pos="720"/>
      </w:tabs>
      <w:spacing w:after="200" w:line="276" w:lineRule="auto"/>
    </w:pPr>
    <w:rPr>
      <w:rFonts w:eastAsia="WenQuanYi Zen Hei" w:cs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4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Deshmukh Aditya</cp:lastModifiedBy>
  <cp:revision>3</cp:revision>
  <dcterms:created xsi:type="dcterms:W3CDTF">2024-09-01T17:23:00Z</dcterms:created>
  <dcterms:modified xsi:type="dcterms:W3CDTF">2024-09-01T17:24:00Z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